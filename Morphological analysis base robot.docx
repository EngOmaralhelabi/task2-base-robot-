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45D8" w14:textId="7BEF5606" w:rsidR="00B55E93" w:rsidRDefault="006F673D" w:rsidP="006F673D">
      <w:pPr>
        <w:bidi w:val="0"/>
        <w:jc w:val="center"/>
        <w:rPr>
          <w:color w:val="FF0000"/>
          <w:sz w:val="28"/>
          <w:szCs w:val="28"/>
        </w:rPr>
      </w:pPr>
      <w:r>
        <w:rPr>
          <w:color w:val="FF0000"/>
          <w:sz w:val="28"/>
          <w:szCs w:val="28"/>
        </w:rPr>
        <w:t xml:space="preserve">Morphological analysis </w:t>
      </w:r>
    </w:p>
    <w:tbl>
      <w:tblPr>
        <w:tblStyle w:val="a3"/>
        <w:tblpPr w:leftFromText="180" w:rightFromText="180" w:vertAnchor="text" w:horzAnchor="margin" w:tblpXSpec="center" w:tblpY="443"/>
        <w:bidiVisual/>
        <w:tblW w:w="10040" w:type="dxa"/>
        <w:tblLook w:val="04A0" w:firstRow="1" w:lastRow="0" w:firstColumn="1" w:lastColumn="0" w:noHBand="0" w:noVBand="1"/>
      </w:tblPr>
      <w:tblGrid>
        <w:gridCol w:w="2248"/>
        <w:gridCol w:w="1418"/>
        <w:gridCol w:w="1352"/>
        <w:gridCol w:w="1674"/>
        <w:gridCol w:w="1674"/>
        <w:gridCol w:w="1674"/>
      </w:tblGrid>
      <w:tr w:rsidR="0059243D" w14:paraId="0720BBA7" w14:textId="77777777" w:rsidTr="0059243D">
        <w:trPr>
          <w:trHeight w:val="1016"/>
        </w:trPr>
        <w:tc>
          <w:tcPr>
            <w:tcW w:w="2248" w:type="dxa"/>
            <w:shd w:val="clear" w:color="auto" w:fill="ED7D31" w:themeFill="accent2"/>
          </w:tcPr>
          <w:p w14:paraId="2F6DA1E5" w14:textId="77777777" w:rsidR="0059243D" w:rsidRDefault="0059243D" w:rsidP="0059243D">
            <w:pPr>
              <w:jc w:val="center"/>
              <w:rPr>
                <w:color w:val="FF0000"/>
                <w:sz w:val="28"/>
                <w:szCs w:val="28"/>
                <w:rtl/>
              </w:rPr>
            </w:pPr>
          </w:p>
          <w:p w14:paraId="26719EED" w14:textId="74D0040F" w:rsidR="0059243D" w:rsidRPr="0059243D" w:rsidRDefault="0059243D" w:rsidP="0059243D">
            <w:pPr>
              <w:jc w:val="center"/>
              <w:rPr>
                <w:color w:val="000000" w:themeColor="text1"/>
                <w:sz w:val="28"/>
                <w:szCs w:val="28"/>
                <w:rtl/>
              </w:rPr>
            </w:pPr>
            <w:r>
              <w:rPr>
                <w:rFonts w:hint="cs"/>
                <w:color w:val="000000" w:themeColor="text1"/>
                <w:sz w:val="28"/>
                <w:szCs w:val="28"/>
                <w:rtl/>
              </w:rPr>
              <w:t>المكون الرئيسي</w:t>
            </w:r>
          </w:p>
        </w:tc>
        <w:tc>
          <w:tcPr>
            <w:tcW w:w="7792" w:type="dxa"/>
            <w:gridSpan w:val="5"/>
          </w:tcPr>
          <w:p w14:paraId="25917BBC" w14:textId="77777777" w:rsidR="0059243D" w:rsidRDefault="0059243D" w:rsidP="0059243D">
            <w:pPr>
              <w:jc w:val="center"/>
              <w:rPr>
                <w:color w:val="FF0000"/>
                <w:sz w:val="28"/>
                <w:szCs w:val="28"/>
                <w:rtl/>
              </w:rPr>
            </w:pPr>
          </w:p>
          <w:p w14:paraId="0593834C" w14:textId="703B42F5" w:rsidR="0059243D" w:rsidRDefault="0059243D" w:rsidP="0059243D">
            <w:pPr>
              <w:jc w:val="center"/>
              <w:rPr>
                <w:color w:val="FF0000"/>
                <w:sz w:val="28"/>
                <w:szCs w:val="28"/>
                <w:rtl/>
              </w:rPr>
            </w:pPr>
            <w:r>
              <w:rPr>
                <w:rFonts w:hint="cs"/>
                <w:color w:val="FF0000"/>
                <w:sz w:val="28"/>
                <w:szCs w:val="28"/>
                <w:rtl/>
              </w:rPr>
              <w:t xml:space="preserve">الفروع </w:t>
            </w:r>
          </w:p>
        </w:tc>
      </w:tr>
      <w:tr w:rsidR="0059243D" w14:paraId="286C824B" w14:textId="77777777" w:rsidTr="00A06810">
        <w:trPr>
          <w:trHeight w:val="1016"/>
        </w:trPr>
        <w:tc>
          <w:tcPr>
            <w:tcW w:w="2248" w:type="dxa"/>
            <w:shd w:val="clear" w:color="auto" w:fill="ED7D31" w:themeFill="accent2"/>
          </w:tcPr>
          <w:p w14:paraId="78B499D4" w14:textId="77777777" w:rsidR="0059243D" w:rsidRPr="00112B21" w:rsidRDefault="0059243D" w:rsidP="0059243D">
            <w:pPr>
              <w:jc w:val="center"/>
              <w:rPr>
                <w:color w:val="000000" w:themeColor="text1"/>
                <w:sz w:val="28"/>
                <w:szCs w:val="28"/>
                <w:rtl/>
              </w:rPr>
            </w:pPr>
          </w:p>
          <w:p w14:paraId="0DCB9C42" w14:textId="24AB7DAA" w:rsidR="0059243D" w:rsidRPr="00112B21" w:rsidRDefault="0059243D" w:rsidP="0059243D">
            <w:pPr>
              <w:jc w:val="center"/>
              <w:rPr>
                <w:color w:val="000000" w:themeColor="text1"/>
                <w:sz w:val="28"/>
                <w:szCs w:val="28"/>
                <w:rtl/>
              </w:rPr>
            </w:pPr>
            <w:r w:rsidRPr="00112B21">
              <w:rPr>
                <w:rFonts w:hint="cs"/>
                <w:color w:val="000000" w:themeColor="text1"/>
                <w:sz w:val="28"/>
                <w:szCs w:val="28"/>
                <w:rtl/>
              </w:rPr>
              <w:t xml:space="preserve">نوع المحرك </w:t>
            </w:r>
          </w:p>
        </w:tc>
        <w:tc>
          <w:tcPr>
            <w:tcW w:w="1418" w:type="dxa"/>
          </w:tcPr>
          <w:p w14:paraId="4DF771CB" w14:textId="77777777" w:rsidR="0059243D" w:rsidRDefault="0059243D" w:rsidP="0059243D">
            <w:pPr>
              <w:rPr>
                <w:color w:val="FF0000"/>
                <w:sz w:val="28"/>
                <w:szCs w:val="28"/>
                <w:rtl/>
              </w:rPr>
            </w:pPr>
          </w:p>
          <w:p w14:paraId="5736585B" w14:textId="1ACE162B" w:rsidR="0059243D" w:rsidRPr="0059243D" w:rsidRDefault="0059243D" w:rsidP="0059243D">
            <w:pPr>
              <w:jc w:val="center"/>
              <w:rPr>
                <w:color w:val="FF0000"/>
                <w:sz w:val="28"/>
                <w:szCs w:val="28"/>
              </w:rPr>
            </w:pPr>
            <w:r>
              <w:rPr>
                <w:color w:val="FF0000"/>
                <w:sz w:val="28"/>
                <w:szCs w:val="28"/>
              </w:rPr>
              <w:t>Dc</w:t>
            </w:r>
          </w:p>
        </w:tc>
        <w:tc>
          <w:tcPr>
            <w:tcW w:w="1352" w:type="dxa"/>
            <w:shd w:val="clear" w:color="auto" w:fill="A5A5A5" w:themeFill="accent3"/>
          </w:tcPr>
          <w:p w14:paraId="647F0887" w14:textId="77777777" w:rsidR="0059243D" w:rsidRDefault="0059243D" w:rsidP="0059243D">
            <w:pPr>
              <w:rPr>
                <w:color w:val="FF0000"/>
                <w:sz w:val="28"/>
                <w:szCs w:val="28"/>
                <w:rtl/>
              </w:rPr>
            </w:pPr>
          </w:p>
          <w:p w14:paraId="5AE886BB" w14:textId="37CE841A" w:rsidR="0059243D" w:rsidRPr="0059243D" w:rsidRDefault="0059243D" w:rsidP="0059243D">
            <w:pPr>
              <w:jc w:val="center"/>
              <w:rPr>
                <w:color w:val="FF0000"/>
                <w:sz w:val="28"/>
                <w:szCs w:val="28"/>
              </w:rPr>
            </w:pPr>
            <w:r>
              <w:rPr>
                <w:color w:val="FF0000"/>
                <w:sz w:val="28"/>
                <w:szCs w:val="28"/>
              </w:rPr>
              <w:t>Stepper</w:t>
            </w:r>
          </w:p>
        </w:tc>
        <w:tc>
          <w:tcPr>
            <w:tcW w:w="1674" w:type="dxa"/>
            <w:shd w:val="clear" w:color="auto" w:fill="70AD47" w:themeFill="accent6"/>
          </w:tcPr>
          <w:p w14:paraId="2F8B7B6D" w14:textId="77777777" w:rsidR="0059243D" w:rsidRDefault="0059243D" w:rsidP="0059243D">
            <w:pPr>
              <w:rPr>
                <w:color w:val="FF0000"/>
                <w:sz w:val="28"/>
                <w:szCs w:val="28"/>
                <w:rtl/>
              </w:rPr>
            </w:pPr>
          </w:p>
          <w:p w14:paraId="25858E73" w14:textId="6F7836E9" w:rsidR="0059243D" w:rsidRPr="0059243D" w:rsidRDefault="0059243D" w:rsidP="0059243D">
            <w:pPr>
              <w:jc w:val="center"/>
              <w:rPr>
                <w:color w:val="FF0000"/>
                <w:sz w:val="28"/>
                <w:szCs w:val="28"/>
              </w:rPr>
            </w:pPr>
            <w:r>
              <w:rPr>
                <w:color w:val="FF0000"/>
                <w:sz w:val="28"/>
                <w:szCs w:val="28"/>
              </w:rPr>
              <w:t>Servo</w:t>
            </w:r>
          </w:p>
        </w:tc>
        <w:tc>
          <w:tcPr>
            <w:tcW w:w="1674" w:type="dxa"/>
            <w:shd w:val="clear" w:color="auto" w:fill="FFFF00"/>
          </w:tcPr>
          <w:p w14:paraId="050ADD7C" w14:textId="77777777" w:rsidR="0059243D" w:rsidRDefault="0059243D" w:rsidP="0059243D">
            <w:pPr>
              <w:rPr>
                <w:color w:val="FF0000"/>
                <w:sz w:val="28"/>
                <w:szCs w:val="28"/>
                <w:rtl/>
              </w:rPr>
            </w:pPr>
          </w:p>
          <w:p w14:paraId="0FB69571" w14:textId="18717CEA" w:rsidR="0059243D" w:rsidRPr="0059243D" w:rsidRDefault="0059243D" w:rsidP="0059243D">
            <w:pPr>
              <w:jc w:val="center"/>
              <w:rPr>
                <w:color w:val="FF0000"/>
                <w:sz w:val="28"/>
                <w:szCs w:val="28"/>
              </w:rPr>
            </w:pPr>
            <w:r>
              <w:rPr>
                <w:color w:val="FF0000"/>
                <w:sz w:val="28"/>
                <w:szCs w:val="28"/>
              </w:rPr>
              <w:t xml:space="preserve">Brushless </w:t>
            </w:r>
          </w:p>
        </w:tc>
        <w:tc>
          <w:tcPr>
            <w:tcW w:w="1674" w:type="dxa"/>
          </w:tcPr>
          <w:p w14:paraId="6A8FC459" w14:textId="77777777" w:rsidR="0059243D" w:rsidRDefault="0059243D" w:rsidP="0059243D">
            <w:pPr>
              <w:rPr>
                <w:color w:val="FF0000"/>
                <w:sz w:val="28"/>
                <w:szCs w:val="28"/>
                <w:rtl/>
              </w:rPr>
            </w:pPr>
          </w:p>
        </w:tc>
      </w:tr>
      <w:tr w:rsidR="0059243D" w14:paraId="1E5B841B" w14:textId="77777777" w:rsidTr="00E107A0">
        <w:trPr>
          <w:trHeight w:val="1048"/>
        </w:trPr>
        <w:tc>
          <w:tcPr>
            <w:tcW w:w="2248" w:type="dxa"/>
            <w:shd w:val="clear" w:color="auto" w:fill="ED7D31" w:themeFill="accent2"/>
          </w:tcPr>
          <w:p w14:paraId="13515307" w14:textId="77777777" w:rsidR="0059243D" w:rsidRPr="00112B21" w:rsidRDefault="0059243D" w:rsidP="0059243D">
            <w:pPr>
              <w:rPr>
                <w:color w:val="000000" w:themeColor="text1"/>
                <w:sz w:val="28"/>
                <w:szCs w:val="28"/>
                <w:rtl/>
              </w:rPr>
            </w:pPr>
          </w:p>
          <w:p w14:paraId="65CF49AA" w14:textId="0E22002B" w:rsidR="0059243D" w:rsidRPr="00112B21" w:rsidRDefault="0059243D" w:rsidP="0059243D">
            <w:pPr>
              <w:jc w:val="center"/>
              <w:rPr>
                <w:color w:val="000000" w:themeColor="text1"/>
                <w:sz w:val="28"/>
                <w:szCs w:val="28"/>
                <w:rtl/>
              </w:rPr>
            </w:pPr>
            <w:r w:rsidRPr="00112B21">
              <w:rPr>
                <w:rFonts w:hint="cs"/>
                <w:color w:val="000000" w:themeColor="text1"/>
                <w:sz w:val="28"/>
                <w:szCs w:val="28"/>
                <w:rtl/>
              </w:rPr>
              <w:t xml:space="preserve">عدد العجلات </w:t>
            </w:r>
          </w:p>
        </w:tc>
        <w:tc>
          <w:tcPr>
            <w:tcW w:w="1418" w:type="dxa"/>
            <w:shd w:val="clear" w:color="auto" w:fill="70AD47" w:themeFill="accent6"/>
          </w:tcPr>
          <w:p w14:paraId="7B829E42" w14:textId="77777777" w:rsidR="0059243D" w:rsidRDefault="0059243D" w:rsidP="0059243D">
            <w:pPr>
              <w:jc w:val="center"/>
              <w:rPr>
                <w:color w:val="FF0000"/>
                <w:sz w:val="28"/>
                <w:szCs w:val="28"/>
                <w:rtl/>
              </w:rPr>
            </w:pPr>
          </w:p>
          <w:p w14:paraId="5C49F777" w14:textId="5CFE4D8D" w:rsidR="0059243D" w:rsidRDefault="0059243D" w:rsidP="0059243D">
            <w:pPr>
              <w:jc w:val="center"/>
              <w:rPr>
                <w:color w:val="FF0000"/>
                <w:sz w:val="28"/>
                <w:szCs w:val="28"/>
                <w:rtl/>
              </w:rPr>
            </w:pPr>
            <w:r>
              <w:rPr>
                <w:rFonts w:hint="cs"/>
                <w:color w:val="FF0000"/>
                <w:sz w:val="28"/>
                <w:szCs w:val="28"/>
                <w:rtl/>
              </w:rPr>
              <w:t>2</w:t>
            </w:r>
          </w:p>
        </w:tc>
        <w:tc>
          <w:tcPr>
            <w:tcW w:w="1352" w:type="dxa"/>
            <w:shd w:val="clear" w:color="auto" w:fill="FFFF00"/>
          </w:tcPr>
          <w:p w14:paraId="36F35E12" w14:textId="77777777" w:rsidR="0059243D" w:rsidRDefault="0059243D" w:rsidP="0059243D">
            <w:pPr>
              <w:rPr>
                <w:color w:val="FF0000"/>
                <w:sz w:val="28"/>
                <w:szCs w:val="28"/>
                <w:rtl/>
              </w:rPr>
            </w:pPr>
          </w:p>
          <w:p w14:paraId="1CA781F9" w14:textId="316CB7A0" w:rsidR="0059243D" w:rsidRDefault="0059243D" w:rsidP="0059243D">
            <w:pPr>
              <w:jc w:val="center"/>
              <w:rPr>
                <w:color w:val="FF0000"/>
                <w:sz w:val="28"/>
                <w:szCs w:val="28"/>
                <w:rtl/>
              </w:rPr>
            </w:pPr>
            <w:r>
              <w:rPr>
                <w:rFonts w:hint="cs"/>
                <w:color w:val="FF0000"/>
                <w:sz w:val="28"/>
                <w:szCs w:val="28"/>
                <w:rtl/>
              </w:rPr>
              <w:t>4</w:t>
            </w:r>
          </w:p>
        </w:tc>
        <w:tc>
          <w:tcPr>
            <w:tcW w:w="1674" w:type="dxa"/>
            <w:shd w:val="clear" w:color="auto" w:fill="FFFFFF" w:themeFill="background1"/>
          </w:tcPr>
          <w:p w14:paraId="067E2C62" w14:textId="77777777" w:rsidR="0059243D" w:rsidRDefault="0059243D" w:rsidP="0059243D">
            <w:pPr>
              <w:rPr>
                <w:color w:val="FF0000"/>
                <w:sz w:val="28"/>
                <w:szCs w:val="28"/>
                <w:rtl/>
              </w:rPr>
            </w:pPr>
          </w:p>
          <w:p w14:paraId="6131FCF4" w14:textId="31796DB1" w:rsidR="0059243D" w:rsidRDefault="0059243D" w:rsidP="0059243D">
            <w:pPr>
              <w:jc w:val="center"/>
              <w:rPr>
                <w:color w:val="FF0000"/>
                <w:sz w:val="28"/>
                <w:szCs w:val="28"/>
                <w:rtl/>
              </w:rPr>
            </w:pPr>
            <w:r>
              <w:rPr>
                <w:rFonts w:hint="cs"/>
                <w:color w:val="FF0000"/>
                <w:sz w:val="28"/>
                <w:szCs w:val="28"/>
                <w:rtl/>
              </w:rPr>
              <w:t>6</w:t>
            </w:r>
          </w:p>
        </w:tc>
        <w:tc>
          <w:tcPr>
            <w:tcW w:w="1674" w:type="dxa"/>
          </w:tcPr>
          <w:p w14:paraId="27721FEE" w14:textId="77777777" w:rsidR="0059243D" w:rsidRDefault="0059243D" w:rsidP="0059243D">
            <w:pPr>
              <w:rPr>
                <w:color w:val="FF0000"/>
                <w:sz w:val="28"/>
                <w:szCs w:val="28"/>
                <w:rtl/>
              </w:rPr>
            </w:pPr>
          </w:p>
          <w:p w14:paraId="1CE0A042" w14:textId="32B006FB" w:rsidR="0059243D" w:rsidRDefault="0059243D" w:rsidP="0059243D">
            <w:pPr>
              <w:jc w:val="center"/>
              <w:rPr>
                <w:color w:val="FF0000"/>
                <w:sz w:val="28"/>
                <w:szCs w:val="28"/>
                <w:rtl/>
              </w:rPr>
            </w:pPr>
            <w:r>
              <w:rPr>
                <w:rFonts w:hint="cs"/>
                <w:color w:val="FF0000"/>
                <w:sz w:val="28"/>
                <w:szCs w:val="28"/>
                <w:rtl/>
              </w:rPr>
              <w:t>10</w:t>
            </w:r>
          </w:p>
          <w:p w14:paraId="55C21221" w14:textId="1A71DAB9" w:rsidR="0059243D" w:rsidRDefault="0059243D" w:rsidP="0059243D">
            <w:pPr>
              <w:rPr>
                <w:color w:val="FF0000"/>
                <w:sz w:val="28"/>
                <w:szCs w:val="28"/>
                <w:rtl/>
              </w:rPr>
            </w:pPr>
          </w:p>
        </w:tc>
        <w:tc>
          <w:tcPr>
            <w:tcW w:w="1674" w:type="dxa"/>
            <w:shd w:val="clear" w:color="auto" w:fill="A5A5A5" w:themeFill="accent3"/>
          </w:tcPr>
          <w:p w14:paraId="3425AF0F" w14:textId="77777777" w:rsidR="0059243D" w:rsidRDefault="0059243D" w:rsidP="0059243D">
            <w:pPr>
              <w:jc w:val="center"/>
              <w:rPr>
                <w:color w:val="FF0000"/>
                <w:sz w:val="28"/>
                <w:szCs w:val="28"/>
                <w:rtl/>
              </w:rPr>
            </w:pPr>
          </w:p>
          <w:p w14:paraId="113E4EA3" w14:textId="0974980E" w:rsidR="0059243D" w:rsidRDefault="0059243D" w:rsidP="0059243D">
            <w:pPr>
              <w:jc w:val="center"/>
              <w:rPr>
                <w:color w:val="FF0000"/>
                <w:sz w:val="28"/>
                <w:szCs w:val="28"/>
                <w:rtl/>
              </w:rPr>
            </w:pPr>
            <w:r>
              <w:rPr>
                <w:rFonts w:hint="cs"/>
                <w:color w:val="FF0000"/>
                <w:sz w:val="28"/>
                <w:szCs w:val="28"/>
                <w:rtl/>
              </w:rPr>
              <w:t xml:space="preserve">سير </w:t>
            </w:r>
          </w:p>
        </w:tc>
      </w:tr>
      <w:tr w:rsidR="0059243D" w14:paraId="3E877229" w14:textId="77777777" w:rsidTr="00E107A0">
        <w:trPr>
          <w:trHeight w:val="1016"/>
        </w:trPr>
        <w:tc>
          <w:tcPr>
            <w:tcW w:w="2248" w:type="dxa"/>
            <w:shd w:val="clear" w:color="auto" w:fill="ED7D31" w:themeFill="accent2"/>
          </w:tcPr>
          <w:p w14:paraId="6D5E2B43" w14:textId="77777777" w:rsidR="00112B21" w:rsidRPr="00112B21" w:rsidRDefault="00112B21" w:rsidP="00112B21">
            <w:pPr>
              <w:rPr>
                <w:color w:val="000000" w:themeColor="text1"/>
                <w:sz w:val="28"/>
                <w:szCs w:val="28"/>
                <w:rtl/>
              </w:rPr>
            </w:pPr>
          </w:p>
          <w:p w14:paraId="37E7BED3" w14:textId="50AEA160" w:rsidR="0059243D" w:rsidRPr="00112B21" w:rsidRDefault="0059243D" w:rsidP="00112B21">
            <w:pPr>
              <w:jc w:val="center"/>
              <w:rPr>
                <w:color w:val="000000" w:themeColor="text1"/>
                <w:sz w:val="28"/>
                <w:szCs w:val="28"/>
                <w:rtl/>
              </w:rPr>
            </w:pPr>
            <w:r w:rsidRPr="00112B21">
              <w:rPr>
                <w:rFonts w:hint="cs"/>
                <w:color w:val="000000" w:themeColor="text1"/>
                <w:sz w:val="28"/>
                <w:szCs w:val="28"/>
                <w:rtl/>
              </w:rPr>
              <w:t>أنواع العجلات</w:t>
            </w:r>
          </w:p>
        </w:tc>
        <w:tc>
          <w:tcPr>
            <w:tcW w:w="1418" w:type="dxa"/>
            <w:shd w:val="clear" w:color="auto" w:fill="70AD47" w:themeFill="accent6"/>
          </w:tcPr>
          <w:p w14:paraId="174C1008" w14:textId="77777777" w:rsidR="0059243D" w:rsidRDefault="0059243D" w:rsidP="0059243D">
            <w:pPr>
              <w:jc w:val="center"/>
              <w:rPr>
                <w:color w:val="FF0000"/>
                <w:sz w:val="28"/>
                <w:szCs w:val="28"/>
                <w:rtl/>
              </w:rPr>
            </w:pPr>
          </w:p>
          <w:p w14:paraId="50907546" w14:textId="1C02F7B6" w:rsidR="0059243D" w:rsidRDefault="0059243D" w:rsidP="0059243D">
            <w:pPr>
              <w:jc w:val="center"/>
              <w:rPr>
                <w:color w:val="FF0000"/>
                <w:sz w:val="28"/>
                <w:szCs w:val="28"/>
                <w:rtl/>
              </w:rPr>
            </w:pPr>
            <w:r>
              <w:rPr>
                <w:rFonts w:hint="cs"/>
                <w:color w:val="FF0000"/>
                <w:sz w:val="28"/>
                <w:szCs w:val="28"/>
                <w:rtl/>
              </w:rPr>
              <w:t xml:space="preserve">كروي </w:t>
            </w:r>
          </w:p>
        </w:tc>
        <w:tc>
          <w:tcPr>
            <w:tcW w:w="1352" w:type="dxa"/>
            <w:shd w:val="clear" w:color="auto" w:fill="FFFF00"/>
          </w:tcPr>
          <w:p w14:paraId="63A66AD7" w14:textId="77777777" w:rsidR="0059243D" w:rsidRDefault="0059243D" w:rsidP="0059243D">
            <w:pPr>
              <w:rPr>
                <w:color w:val="FF0000"/>
                <w:sz w:val="28"/>
                <w:szCs w:val="28"/>
                <w:rtl/>
              </w:rPr>
            </w:pPr>
          </w:p>
          <w:p w14:paraId="50EFE95A" w14:textId="42A64B8D" w:rsidR="0059243D" w:rsidRDefault="0059243D" w:rsidP="0059243D">
            <w:pPr>
              <w:jc w:val="center"/>
              <w:rPr>
                <w:color w:val="FF0000"/>
                <w:sz w:val="28"/>
                <w:szCs w:val="28"/>
                <w:rtl/>
              </w:rPr>
            </w:pPr>
            <w:r>
              <w:rPr>
                <w:rFonts w:hint="cs"/>
                <w:color w:val="FF0000"/>
                <w:sz w:val="28"/>
                <w:szCs w:val="28"/>
                <w:rtl/>
              </w:rPr>
              <w:t xml:space="preserve">دائري </w:t>
            </w:r>
          </w:p>
        </w:tc>
        <w:tc>
          <w:tcPr>
            <w:tcW w:w="1674" w:type="dxa"/>
            <w:shd w:val="clear" w:color="auto" w:fill="A5A5A5" w:themeFill="accent3"/>
          </w:tcPr>
          <w:p w14:paraId="0E32252A" w14:textId="77777777" w:rsidR="0059243D" w:rsidRDefault="0059243D" w:rsidP="0059243D">
            <w:pPr>
              <w:rPr>
                <w:color w:val="FF0000"/>
                <w:sz w:val="28"/>
                <w:szCs w:val="28"/>
                <w:rtl/>
              </w:rPr>
            </w:pPr>
          </w:p>
          <w:p w14:paraId="1ED80341" w14:textId="75EA9588" w:rsidR="0059243D" w:rsidRDefault="00A06810" w:rsidP="0059243D">
            <w:pPr>
              <w:jc w:val="center"/>
              <w:rPr>
                <w:color w:val="FF0000"/>
                <w:sz w:val="28"/>
                <w:szCs w:val="28"/>
                <w:rtl/>
              </w:rPr>
            </w:pPr>
            <w:r>
              <w:rPr>
                <w:rFonts w:hint="cs"/>
                <w:color w:val="FF0000"/>
                <w:sz w:val="28"/>
                <w:szCs w:val="28"/>
                <w:rtl/>
              </w:rPr>
              <w:t>لا شيء</w:t>
            </w:r>
          </w:p>
        </w:tc>
        <w:tc>
          <w:tcPr>
            <w:tcW w:w="1674" w:type="dxa"/>
          </w:tcPr>
          <w:p w14:paraId="6731DFB7" w14:textId="77777777" w:rsidR="0059243D" w:rsidRDefault="0059243D" w:rsidP="0059243D">
            <w:pPr>
              <w:rPr>
                <w:ins w:id="0" w:author="omarhamad.h@outlook.sa" w:date="2021-06-26T20:34:00Z"/>
                <w:color w:val="FF0000"/>
                <w:sz w:val="28"/>
                <w:szCs w:val="28"/>
                <w:rtl/>
              </w:rPr>
            </w:pPr>
          </w:p>
          <w:p w14:paraId="60019B1F" w14:textId="3C0EA112" w:rsidR="00112B21" w:rsidRDefault="00112B21" w:rsidP="00112B21">
            <w:pPr>
              <w:rPr>
                <w:color w:val="FF0000"/>
                <w:sz w:val="28"/>
                <w:szCs w:val="28"/>
                <w:rtl/>
              </w:rPr>
            </w:pPr>
            <w:ins w:id="1" w:author="omarhamad.h@outlook.sa" w:date="2021-06-26T20:35:00Z">
              <w:r>
                <w:rPr>
                  <w:rFonts w:hint="cs"/>
                  <w:color w:val="FF0000"/>
                  <w:sz w:val="28"/>
                  <w:szCs w:val="28"/>
                  <w:rtl/>
                </w:rPr>
                <w:t>.......</w:t>
              </w:r>
            </w:ins>
          </w:p>
        </w:tc>
        <w:tc>
          <w:tcPr>
            <w:tcW w:w="1674" w:type="dxa"/>
          </w:tcPr>
          <w:p w14:paraId="4EA9A507" w14:textId="77777777" w:rsidR="0059243D" w:rsidRDefault="0059243D" w:rsidP="0059243D">
            <w:pPr>
              <w:rPr>
                <w:ins w:id="2" w:author="omarhamad.h@outlook.sa" w:date="2021-06-26T20:35:00Z"/>
                <w:color w:val="FF0000"/>
                <w:sz w:val="28"/>
                <w:szCs w:val="28"/>
                <w:rtl/>
              </w:rPr>
            </w:pPr>
          </w:p>
          <w:p w14:paraId="38A8CB2E" w14:textId="73634498" w:rsidR="00112B21" w:rsidRDefault="00112B21" w:rsidP="00112B21">
            <w:pPr>
              <w:rPr>
                <w:color w:val="FF0000"/>
                <w:sz w:val="28"/>
                <w:szCs w:val="28"/>
                <w:rtl/>
              </w:rPr>
            </w:pPr>
            <w:ins w:id="3" w:author="omarhamad.h@outlook.sa" w:date="2021-06-26T20:35:00Z">
              <w:r>
                <w:rPr>
                  <w:rFonts w:hint="cs"/>
                  <w:color w:val="FF0000"/>
                  <w:sz w:val="28"/>
                  <w:szCs w:val="28"/>
                  <w:rtl/>
                </w:rPr>
                <w:t>........</w:t>
              </w:r>
            </w:ins>
          </w:p>
        </w:tc>
      </w:tr>
      <w:tr w:rsidR="00663654" w14:paraId="5355CE14" w14:textId="77777777" w:rsidTr="00A06810">
        <w:trPr>
          <w:trHeight w:val="1016"/>
          <w:ins w:id="4" w:author="omarhamad.h@outlook.sa" w:date="2021-06-26T20:28:00Z"/>
        </w:trPr>
        <w:tc>
          <w:tcPr>
            <w:tcW w:w="2248" w:type="dxa"/>
            <w:shd w:val="clear" w:color="auto" w:fill="ED7D31" w:themeFill="accent2"/>
          </w:tcPr>
          <w:p w14:paraId="44A58329" w14:textId="77777777" w:rsidR="00663654" w:rsidRPr="00112B21" w:rsidRDefault="00663654" w:rsidP="0059243D">
            <w:pPr>
              <w:jc w:val="center"/>
              <w:rPr>
                <w:ins w:id="5" w:author="omarhamad.h@outlook.sa" w:date="2021-06-26T20:28:00Z"/>
                <w:color w:val="000000" w:themeColor="text1"/>
                <w:sz w:val="28"/>
                <w:szCs w:val="28"/>
                <w:rtl/>
              </w:rPr>
            </w:pPr>
          </w:p>
          <w:p w14:paraId="42B72C3E" w14:textId="475DA7EE" w:rsidR="00663654" w:rsidRPr="00112B21" w:rsidRDefault="00663654" w:rsidP="0059243D">
            <w:pPr>
              <w:jc w:val="center"/>
              <w:rPr>
                <w:ins w:id="6" w:author="omarhamad.h@outlook.sa" w:date="2021-06-26T20:28:00Z"/>
                <w:color w:val="000000" w:themeColor="text1"/>
                <w:sz w:val="28"/>
                <w:szCs w:val="28"/>
                <w:rtl/>
              </w:rPr>
            </w:pPr>
            <w:ins w:id="7" w:author="omarhamad.h@outlook.sa" w:date="2021-06-26T20:28:00Z">
              <w:r w:rsidRPr="00112B21">
                <w:rPr>
                  <w:rFonts w:hint="cs"/>
                  <w:color w:val="000000" w:themeColor="text1"/>
                  <w:sz w:val="28"/>
                  <w:szCs w:val="28"/>
                  <w:rtl/>
                </w:rPr>
                <w:t xml:space="preserve">شكل القاعدة </w:t>
              </w:r>
            </w:ins>
          </w:p>
        </w:tc>
        <w:tc>
          <w:tcPr>
            <w:tcW w:w="1418" w:type="dxa"/>
            <w:shd w:val="clear" w:color="auto" w:fill="A5A5A5" w:themeFill="accent3"/>
          </w:tcPr>
          <w:p w14:paraId="76F519B1" w14:textId="77777777" w:rsidR="00663654" w:rsidRDefault="00663654" w:rsidP="0059243D">
            <w:pPr>
              <w:jc w:val="center"/>
              <w:rPr>
                <w:ins w:id="8" w:author="omarhamad.h@outlook.sa" w:date="2021-06-26T20:28:00Z"/>
                <w:color w:val="FF0000"/>
                <w:sz w:val="28"/>
                <w:szCs w:val="28"/>
                <w:rtl/>
              </w:rPr>
            </w:pPr>
          </w:p>
          <w:p w14:paraId="08292ADB" w14:textId="5D062A14" w:rsidR="00663654" w:rsidRDefault="00663654" w:rsidP="00112B21">
            <w:pPr>
              <w:jc w:val="center"/>
              <w:rPr>
                <w:ins w:id="9" w:author="omarhamad.h@outlook.sa" w:date="2021-06-26T20:28:00Z"/>
                <w:color w:val="FF0000"/>
                <w:sz w:val="28"/>
                <w:szCs w:val="28"/>
                <w:rtl/>
              </w:rPr>
            </w:pPr>
            <w:ins w:id="10" w:author="omarhamad.h@outlook.sa" w:date="2021-06-26T20:29:00Z">
              <w:r>
                <w:rPr>
                  <w:rFonts w:hint="cs"/>
                  <w:color w:val="FF0000"/>
                  <w:sz w:val="28"/>
                  <w:szCs w:val="28"/>
                  <w:rtl/>
                </w:rPr>
                <w:t xml:space="preserve">مستطيل </w:t>
              </w:r>
            </w:ins>
          </w:p>
        </w:tc>
        <w:tc>
          <w:tcPr>
            <w:tcW w:w="1352" w:type="dxa"/>
            <w:shd w:val="clear" w:color="auto" w:fill="70AD47" w:themeFill="accent6"/>
          </w:tcPr>
          <w:p w14:paraId="3929323A" w14:textId="77777777" w:rsidR="00663654" w:rsidRDefault="00663654" w:rsidP="0059243D">
            <w:pPr>
              <w:rPr>
                <w:ins w:id="11" w:author="omarhamad.h@outlook.sa" w:date="2021-06-26T20:29:00Z"/>
                <w:color w:val="FF0000"/>
                <w:sz w:val="28"/>
                <w:szCs w:val="28"/>
                <w:rtl/>
              </w:rPr>
            </w:pPr>
          </w:p>
          <w:p w14:paraId="4CD1A8BC" w14:textId="77777777" w:rsidR="00663654" w:rsidRDefault="00663654" w:rsidP="00663654">
            <w:pPr>
              <w:jc w:val="center"/>
              <w:rPr>
                <w:ins w:id="12" w:author="omarhamad.h@outlook.sa" w:date="2021-06-26T20:29:00Z"/>
                <w:color w:val="FF0000"/>
                <w:sz w:val="28"/>
                <w:szCs w:val="28"/>
                <w:rtl/>
              </w:rPr>
            </w:pPr>
            <w:ins w:id="13" w:author="omarhamad.h@outlook.sa" w:date="2021-06-26T20:29:00Z">
              <w:r>
                <w:rPr>
                  <w:rFonts w:hint="cs"/>
                  <w:color w:val="FF0000"/>
                  <w:sz w:val="28"/>
                  <w:szCs w:val="28"/>
                  <w:rtl/>
                </w:rPr>
                <w:t xml:space="preserve">مربع </w:t>
              </w:r>
            </w:ins>
          </w:p>
          <w:p w14:paraId="2E5DCF5A" w14:textId="2DC72B37" w:rsidR="00663654" w:rsidRDefault="00663654" w:rsidP="00112B21">
            <w:pPr>
              <w:rPr>
                <w:ins w:id="14" w:author="omarhamad.h@outlook.sa" w:date="2021-06-26T20:28:00Z"/>
                <w:color w:val="FF0000"/>
                <w:sz w:val="28"/>
                <w:szCs w:val="28"/>
                <w:rtl/>
              </w:rPr>
            </w:pPr>
          </w:p>
        </w:tc>
        <w:tc>
          <w:tcPr>
            <w:tcW w:w="1674" w:type="dxa"/>
          </w:tcPr>
          <w:p w14:paraId="7F6E5E4F" w14:textId="77777777" w:rsidR="00663654" w:rsidRDefault="00663654" w:rsidP="0059243D">
            <w:pPr>
              <w:rPr>
                <w:ins w:id="15" w:author="omarhamad.h@outlook.sa" w:date="2021-06-26T20:29:00Z"/>
                <w:color w:val="FF0000"/>
                <w:sz w:val="28"/>
                <w:szCs w:val="28"/>
                <w:rtl/>
              </w:rPr>
            </w:pPr>
          </w:p>
          <w:p w14:paraId="51E30C07" w14:textId="77777777" w:rsidR="00663654" w:rsidRDefault="00663654" w:rsidP="00663654">
            <w:pPr>
              <w:jc w:val="center"/>
              <w:rPr>
                <w:ins w:id="16" w:author="omarhamad.h@outlook.sa" w:date="2021-06-26T20:29:00Z"/>
                <w:color w:val="FF0000"/>
                <w:sz w:val="28"/>
                <w:szCs w:val="28"/>
                <w:rtl/>
              </w:rPr>
            </w:pPr>
            <w:ins w:id="17" w:author="omarhamad.h@outlook.sa" w:date="2021-06-26T20:29:00Z">
              <w:r>
                <w:rPr>
                  <w:rFonts w:hint="cs"/>
                  <w:color w:val="FF0000"/>
                  <w:sz w:val="28"/>
                  <w:szCs w:val="28"/>
                  <w:rtl/>
                </w:rPr>
                <w:t xml:space="preserve">دائري </w:t>
              </w:r>
            </w:ins>
          </w:p>
          <w:p w14:paraId="5FE88796" w14:textId="1A2D2B4E" w:rsidR="00663654" w:rsidRDefault="00663654" w:rsidP="00112B21">
            <w:pPr>
              <w:rPr>
                <w:ins w:id="18" w:author="omarhamad.h@outlook.sa" w:date="2021-06-26T20:28:00Z"/>
                <w:color w:val="FF0000"/>
                <w:sz w:val="28"/>
                <w:szCs w:val="28"/>
                <w:rtl/>
              </w:rPr>
            </w:pPr>
          </w:p>
        </w:tc>
        <w:tc>
          <w:tcPr>
            <w:tcW w:w="1674" w:type="dxa"/>
            <w:shd w:val="clear" w:color="auto" w:fill="FFFF00"/>
          </w:tcPr>
          <w:p w14:paraId="4212C4E6" w14:textId="77777777" w:rsidR="00663654" w:rsidRDefault="00663654" w:rsidP="00663654">
            <w:pPr>
              <w:jc w:val="center"/>
              <w:rPr>
                <w:ins w:id="19" w:author="omarhamad.h@outlook.sa" w:date="2021-06-26T20:29:00Z"/>
                <w:color w:val="FF0000"/>
                <w:sz w:val="28"/>
                <w:szCs w:val="28"/>
                <w:rtl/>
              </w:rPr>
            </w:pPr>
          </w:p>
          <w:p w14:paraId="76A661CD" w14:textId="322F4266" w:rsidR="00663654" w:rsidRDefault="00112B21" w:rsidP="00112B21">
            <w:pPr>
              <w:jc w:val="center"/>
              <w:rPr>
                <w:ins w:id="20" w:author="omarhamad.h@outlook.sa" w:date="2021-06-26T20:28:00Z"/>
                <w:color w:val="FF0000"/>
                <w:sz w:val="28"/>
                <w:szCs w:val="28"/>
                <w:rtl/>
              </w:rPr>
            </w:pPr>
            <w:r>
              <w:rPr>
                <w:rFonts w:hint="cs"/>
                <w:color w:val="FF0000"/>
                <w:sz w:val="28"/>
                <w:szCs w:val="28"/>
                <w:rtl/>
              </w:rPr>
              <w:t>ش</w:t>
            </w:r>
            <w:r w:rsidR="006F7E88">
              <w:rPr>
                <w:rFonts w:hint="cs"/>
                <w:color w:val="FF0000"/>
                <w:sz w:val="28"/>
                <w:szCs w:val="28"/>
                <w:rtl/>
              </w:rPr>
              <w:t>كل مركب</w:t>
            </w:r>
          </w:p>
        </w:tc>
        <w:tc>
          <w:tcPr>
            <w:tcW w:w="1674" w:type="dxa"/>
          </w:tcPr>
          <w:p w14:paraId="470439AB" w14:textId="77777777" w:rsidR="00663654" w:rsidRDefault="00663654" w:rsidP="00663654">
            <w:pPr>
              <w:jc w:val="center"/>
              <w:rPr>
                <w:ins w:id="21" w:author="omarhamad.h@outlook.sa" w:date="2021-06-26T20:34:00Z"/>
                <w:color w:val="FF0000"/>
                <w:sz w:val="28"/>
                <w:szCs w:val="28"/>
                <w:rtl/>
              </w:rPr>
            </w:pPr>
          </w:p>
          <w:p w14:paraId="6802ED48" w14:textId="65CF6373" w:rsidR="00663654" w:rsidRDefault="00663654" w:rsidP="00112B21">
            <w:pPr>
              <w:rPr>
                <w:ins w:id="22" w:author="omarhamad.h@outlook.sa" w:date="2021-06-26T20:28:00Z"/>
                <w:color w:val="FF0000"/>
                <w:sz w:val="28"/>
                <w:szCs w:val="28"/>
                <w:rtl/>
              </w:rPr>
            </w:pPr>
            <w:ins w:id="23" w:author="omarhamad.h@outlook.sa" w:date="2021-06-26T20:34:00Z">
              <w:r>
                <w:rPr>
                  <w:rFonts w:hint="cs"/>
                  <w:color w:val="FF0000"/>
                  <w:sz w:val="28"/>
                  <w:szCs w:val="28"/>
                  <w:rtl/>
                </w:rPr>
                <w:t xml:space="preserve">مثلث </w:t>
              </w:r>
            </w:ins>
          </w:p>
        </w:tc>
      </w:tr>
      <w:tr w:rsidR="0059243D" w14:paraId="1BA107E7" w14:textId="77777777" w:rsidTr="00A06810">
        <w:trPr>
          <w:trHeight w:val="1016"/>
        </w:trPr>
        <w:tc>
          <w:tcPr>
            <w:tcW w:w="2248" w:type="dxa"/>
            <w:shd w:val="clear" w:color="auto" w:fill="ED7D31" w:themeFill="accent2"/>
          </w:tcPr>
          <w:p w14:paraId="0234AD69" w14:textId="77777777" w:rsidR="0059243D" w:rsidRPr="00112B21" w:rsidRDefault="0059243D" w:rsidP="00112B21">
            <w:pPr>
              <w:rPr>
                <w:color w:val="000000" w:themeColor="text1"/>
                <w:sz w:val="28"/>
                <w:szCs w:val="28"/>
                <w:rtl/>
              </w:rPr>
            </w:pPr>
          </w:p>
          <w:p w14:paraId="6D336F8D" w14:textId="21304F85" w:rsidR="0059243D" w:rsidRPr="00112B21" w:rsidRDefault="0059243D" w:rsidP="0059243D">
            <w:pPr>
              <w:jc w:val="center"/>
              <w:rPr>
                <w:color w:val="000000" w:themeColor="text1"/>
                <w:sz w:val="28"/>
                <w:szCs w:val="28"/>
                <w:rtl/>
              </w:rPr>
            </w:pPr>
            <w:r w:rsidRPr="00112B21">
              <w:rPr>
                <w:rFonts w:hint="cs"/>
                <w:color w:val="000000" w:themeColor="text1"/>
                <w:sz w:val="28"/>
                <w:szCs w:val="28"/>
                <w:rtl/>
              </w:rPr>
              <w:t xml:space="preserve">المواد المستخدمة للقاعدة </w:t>
            </w:r>
          </w:p>
        </w:tc>
        <w:tc>
          <w:tcPr>
            <w:tcW w:w="1418" w:type="dxa"/>
            <w:shd w:val="clear" w:color="auto" w:fill="70AD47" w:themeFill="accent6"/>
          </w:tcPr>
          <w:p w14:paraId="7CEFDFA1" w14:textId="77777777" w:rsidR="0059243D" w:rsidRDefault="0059243D" w:rsidP="0059243D">
            <w:pPr>
              <w:rPr>
                <w:color w:val="FF0000"/>
                <w:sz w:val="28"/>
                <w:szCs w:val="28"/>
                <w:rtl/>
              </w:rPr>
            </w:pPr>
          </w:p>
          <w:p w14:paraId="694B5A33" w14:textId="146D5E9E" w:rsidR="0059243D" w:rsidRDefault="0059243D" w:rsidP="0059243D">
            <w:pPr>
              <w:jc w:val="center"/>
              <w:rPr>
                <w:color w:val="FF0000"/>
                <w:sz w:val="28"/>
                <w:szCs w:val="28"/>
                <w:rtl/>
              </w:rPr>
            </w:pPr>
            <w:r>
              <w:rPr>
                <w:rFonts w:hint="cs"/>
                <w:color w:val="FF0000"/>
                <w:sz w:val="28"/>
                <w:szCs w:val="28"/>
                <w:rtl/>
              </w:rPr>
              <w:t>خشب</w:t>
            </w:r>
          </w:p>
        </w:tc>
        <w:tc>
          <w:tcPr>
            <w:tcW w:w="1352" w:type="dxa"/>
            <w:shd w:val="clear" w:color="auto" w:fill="A5A5A5" w:themeFill="accent3"/>
          </w:tcPr>
          <w:p w14:paraId="48FE04A2" w14:textId="77777777" w:rsidR="0059243D" w:rsidRDefault="0059243D" w:rsidP="0059243D">
            <w:pPr>
              <w:jc w:val="center"/>
              <w:rPr>
                <w:color w:val="FF0000"/>
                <w:sz w:val="28"/>
                <w:szCs w:val="28"/>
                <w:rtl/>
              </w:rPr>
            </w:pPr>
          </w:p>
          <w:p w14:paraId="7D78702E" w14:textId="77777777" w:rsidR="0059243D" w:rsidRDefault="0059243D" w:rsidP="0059243D">
            <w:pPr>
              <w:jc w:val="center"/>
              <w:rPr>
                <w:color w:val="FF0000"/>
                <w:sz w:val="28"/>
                <w:szCs w:val="28"/>
                <w:rtl/>
              </w:rPr>
            </w:pPr>
            <w:r>
              <w:rPr>
                <w:rFonts w:hint="cs"/>
                <w:color w:val="FF0000"/>
                <w:sz w:val="28"/>
                <w:szCs w:val="28"/>
                <w:rtl/>
              </w:rPr>
              <w:t xml:space="preserve">المنيوم </w:t>
            </w:r>
          </w:p>
          <w:p w14:paraId="0AD0389D" w14:textId="76AD9D4C" w:rsidR="0059243D" w:rsidRDefault="0059243D" w:rsidP="0059243D">
            <w:pPr>
              <w:jc w:val="center"/>
              <w:rPr>
                <w:color w:val="FF0000"/>
                <w:sz w:val="28"/>
                <w:szCs w:val="28"/>
                <w:rtl/>
              </w:rPr>
            </w:pPr>
          </w:p>
        </w:tc>
        <w:tc>
          <w:tcPr>
            <w:tcW w:w="1674" w:type="dxa"/>
            <w:shd w:val="clear" w:color="auto" w:fill="FFFF00"/>
          </w:tcPr>
          <w:p w14:paraId="63482957" w14:textId="77777777" w:rsidR="0059243D" w:rsidRDefault="0059243D" w:rsidP="0059243D">
            <w:pPr>
              <w:rPr>
                <w:color w:val="FF0000"/>
                <w:sz w:val="28"/>
                <w:szCs w:val="28"/>
                <w:rtl/>
              </w:rPr>
            </w:pPr>
          </w:p>
          <w:p w14:paraId="05E07983" w14:textId="77777777" w:rsidR="0059243D" w:rsidRDefault="00663654" w:rsidP="00663654">
            <w:pPr>
              <w:jc w:val="center"/>
              <w:rPr>
                <w:color w:val="FF0000"/>
                <w:sz w:val="28"/>
                <w:szCs w:val="28"/>
                <w:rtl/>
              </w:rPr>
            </w:pPr>
            <w:r>
              <w:rPr>
                <w:rFonts w:hint="cs"/>
                <w:color w:val="FF0000"/>
                <w:sz w:val="28"/>
                <w:szCs w:val="28"/>
                <w:rtl/>
              </w:rPr>
              <w:t xml:space="preserve">بالثري دي </w:t>
            </w:r>
          </w:p>
          <w:p w14:paraId="71188997" w14:textId="1B9D8ABF" w:rsidR="00663654" w:rsidRDefault="00663654" w:rsidP="00663654">
            <w:pPr>
              <w:jc w:val="center"/>
              <w:rPr>
                <w:color w:val="FF0000"/>
                <w:sz w:val="28"/>
                <w:szCs w:val="28"/>
                <w:rtl/>
              </w:rPr>
            </w:pPr>
          </w:p>
        </w:tc>
        <w:tc>
          <w:tcPr>
            <w:tcW w:w="1674" w:type="dxa"/>
          </w:tcPr>
          <w:p w14:paraId="60481C9D" w14:textId="77777777" w:rsidR="0059243D" w:rsidRDefault="0059243D" w:rsidP="00663654">
            <w:pPr>
              <w:jc w:val="center"/>
              <w:rPr>
                <w:ins w:id="24" w:author="omarhamad.h@outlook.sa" w:date="2021-06-26T20:24:00Z"/>
                <w:color w:val="FF0000"/>
                <w:sz w:val="28"/>
                <w:szCs w:val="28"/>
                <w:rtl/>
              </w:rPr>
            </w:pPr>
          </w:p>
          <w:p w14:paraId="55636CA7" w14:textId="31488EDD" w:rsidR="00663654" w:rsidRDefault="00663654" w:rsidP="00112B21">
            <w:pPr>
              <w:rPr>
                <w:color w:val="FF0000"/>
                <w:sz w:val="28"/>
                <w:szCs w:val="28"/>
                <w:rtl/>
              </w:rPr>
            </w:pPr>
            <w:ins w:id="25" w:author="omarhamad.h@outlook.sa" w:date="2021-06-26T20:24:00Z">
              <w:r>
                <w:rPr>
                  <w:rFonts w:hint="cs"/>
                  <w:color w:val="FF0000"/>
                  <w:sz w:val="28"/>
                  <w:szCs w:val="28"/>
                  <w:rtl/>
                </w:rPr>
                <w:t xml:space="preserve">بلاستيك </w:t>
              </w:r>
            </w:ins>
          </w:p>
        </w:tc>
        <w:tc>
          <w:tcPr>
            <w:tcW w:w="1674" w:type="dxa"/>
          </w:tcPr>
          <w:p w14:paraId="62C54742" w14:textId="77777777" w:rsidR="0059243D" w:rsidRDefault="0059243D" w:rsidP="0059243D">
            <w:pPr>
              <w:rPr>
                <w:ins w:id="26" w:author="omarhamad.h@outlook.sa" w:date="2021-06-26T20:35:00Z"/>
                <w:color w:val="FF0000"/>
                <w:sz w:val="28"/>
                <w:szCs w:val="28"/>
                <w:rtl/>
              </w:rPr>
            </w:pPr>
          </w:p>
          <w:p w14:paraId="624C13D0" w14:textId="5E05E5EE" w:rsidR="00112B21" w:rsidRDefault="00112B21" w:rsidP="00112B21">
            <w:pPr>
              <w:jc w:val="center"/>
              <w:rPr>
                <w:color w:val="FF0000"/>
                <w:sz w:val="28"/>
                <w:szCs w:val="28"/>
                <w:rtl/>
              </w:rPr>
            </w:pPr>
            <w:ins w:id="27" w:author="omarhamad.h@outlook.sa" w:date="2021-06-26T20:35:00Z">
              <w:r>
                <w:rPr>
                  <w:rFonts w:hint="cs"/>
                  <w:color w:val="FF0000"/>
                  <w:sz w:val="28"/>
                  <w:szCs w:val="28"/>
                  <w:rtl/>
                </w:rPr>
                <w:t>.......</w:t>
              </w:r>
            </w:ins>
          </w:p>
        </w:tc>
      </w:tr>
      <w:tr w:rsidR="0059243D" w14:paraId="173828CE" w14:textId="77777777" w:rsidTr="00A06810">
        <w:trPr>
          <w:trHeight w:val="1016"/>
        </w:trPr>
        <w:tc>
          <w:tcPr>
            <w:tcW w:w="2248" w:type="dxa"/>
            <w:shd w:val="clear" w:color="auto" w:fill="ED7D31" w:themeFill="accent2"/>
          </w:tcPr>
          <w:p w14:paraId="5C8842B0" w14:textId="77777777" w:rsidR="00663654" w:rsidRPr="00112B21" w:rsidRDefault="00663654" w:rsidP="00663654">
            <w:pPr>
              <w:rPr>
                <w:ins w:id="28" w:author="omarhamad.h@outlook.sa" w:date="2021-06-26T20:25:00Z"/>
                <w:color w:val="000000" w:themeColor="text1"/>
                <w:sz w:val="28"/>
                <w:szCs w:val="28"/>
                <w:rtl/>
              </w:rPr>
            </w:pPr>
          </w:p>
          <w:p w14:paraId="0BB8EDA1" w14:textId="5671B96A" w:rsidR="00663654" w:rsidRPr="00112B21" w:rsidRDefault="00663654" w:rsidP="00112B21">
            <w:pPr>
              <w:jc w:val="center"/>
              <w:rPr>
                <w:color w:val="000000" w:themeColor="text1"/>
                <w:sz w:val="28"/>
                <w:szCs w:val="28"/>
                <w:rtl/>
              </w:rPr>
            </w:pPr>
            <w:ins w:id="29" w:author="omarhamad.h@outlook.sa" w:date="2021-06-26T20:25:00Z">
              <w:r w:rsidRPr="00112B21">
                <w:rPr>
                  <w:rFonts w:hint="cs"/>
                  <w:color w:val="000000" w:themeColor="text1"/>
                  <w:sz w:val="28"/>
                  <w:szCs w:val="28"/>
                  <w:rtl/>
                </w:rPr>
                <w:t>ارتفاع القاعدة عن الأرض</w:t>
              </w:r>
            </w:ins>
          </w:p>
        </w:tc>
        <w:tc>
          <w:tcPr>
            <w:tcW w:w="1418" w:type="dxa"/>
            <w:shd w:val="clear" w:color="auto" w:fill="FFFF00"/>
          </w:tcPr>
          <w:p w14:paraId="5EB735DA" w14:textId="77777777" w:rsidR="0059243D" w:rsidRDefault="0059243D" w:rsidP="0059243D">
            <w:pPr>
              <w:rPr>
                <w:ins w:id="30" w:author="omarhamad.h@outlook.sa" w:date="2021-06-26T20:25:00Z"/>
                <w:color w:val="FF0000"/>
                <w:sz w:val="28"/>
                <w:szCs w:val="28"/>
                <w:rtl/>
              </w:rPr>
            </w:pPr>
          </w:p>
          <w:p w14:paraId="5081029E" w14:textId="76DF8F98" w:rsidR="00663654" w:rsidRDefault="00663654" w:rsidP="00E107A0">
            <w:pPr>
              <w:jc w:val="center"/>
              <w:rPr>
                <w:color w:val="FF0000"/>
                <w:sz w:val="28"/>
                <w:szCs w:val="28"/>
                <w:rtl/>
              </w:rPr>
            </w:pPr>
            <w:ins w:id="31" w:author="omarhamad.h@outlook.sa" w:date="2021-06-26T20:26:00Z">
              <w:r>
                <w:rPr>
                  <w:rFonts w:hint="cs"/>
                  <w:color w:val="FF0000"/>
                  <w:sz w:val="28"/>
                  <w:szCs w:val="28"/>
                  <w:rtl/>
                </w:rPr>
                <w:t>قريب</w:t>
              </w:r>
            </w:ins>
            <w:ins w:id="32" w:author="omarhamad.h@outlook.sa" w:date="2021-06-26T20:34:00Z">
              <w:r w:rsidR="00112B21">
                <w:rPr>
                  <w:rFonts w:hint="cs"/>
                  <w:color w:val="FF0000"/>
                  <w:sz w:val="28"/>
                  <w:szCs w:val="28"/>
                  <w:rtl/>
                </w:rPr>
                <w:t xml:space="preserve"> </w:t>
              </w:r>
            </w:ins>
            <w:ins w:id="33" w:author="omarhamad.h@outlook.sa" w:date="2021-06-26T20:26:00Z">
              <w:r>
                <w:rPr>
                  <w:rFonts w:hint="cs"/>
                  <w:color w:val="FF0000"/>
                  <w:sz w:val="28"/>
                  <w:szCs w:val="28"/>
                  <w:rtl/>
                </w:rPr>
                <w:t>من الأرض</w:t>
              </w:r>
            </w:ins>
          </w:p>
        </w:tc>
        <w:tc>
          <w:tcPr>
            <w:tcW w:w="1352" w:type="dxa"/>
            <w:shd w:val="clear" w:color="auto" w:fill="70AD47" w:themeFill="accent6"/>
          </w:tcPr>
          <w:p w14:paraId="529BF20D" w14:textId="77777777" w:rsidR="0059243D" w:rsidRDefault="0059243D" w:rsidP="00663654">
            <w:pPr>
              <w:jc w:val="center"/>
              <w:rPr>
                <w:ins w:id="34" w:author="omarhamad.h@outlook.sa" w:date="2021-06-26T20:26:00Z"/>
                <w:color w:val="FF0000"/>
                <w:sz w:val="28"/>
                <w:szCs w:val="28"/>
                <w:rtl/>
              </w:rPr>
            </w:pPr>
          </w:p>
          <w:p w14:paraId="504BF5C4" w14:textId="295994B0" w:rsidR="00663654" w:rsidRDefault="00663654" w:rsidP="00663654">
            <w:pPr>
              <w:jc w:val="center"/>
              <w:rPr>
                <w:ins w:id="35" w:author="omarhamad.h@outlook.sa" w:date="2021-06-26T20:26:00Z"/>
                <w:color w:val="FF0000"/>
                <w:sz w:val="28"/>
                <w:szCs w:val="28"/>
                <w:rtl/>
              </w:rPr>
            </w:pPr>
            <w:ins w:id="36" w:author="omarhamad.h@outlook.sa" w:date="2021-06-26T20:26:00Z">
              <w:r>
                <w:rPr>
                  <w:rFonts w:hint="cs"/>
                  <w:color w:val="FF0000"/>
                  <w:sz w:val="28"/>
                  <w:szCs w:val="28"/>
                  <w:rtl/>
                </w:rPr>
                <w:t>متوسط</w:t>
              </w:r>
            </w:ins>
          </w:p>
          <w:p w14:paraId="004E4C08" w14:textId="3C4C259E" w:rsidR="00663654" w:rsidRDefault="00663654" w:rsidP="00112B21">
            <w:pPr>
              <w:rPr>
                <w:color w:val="FF0000"/>
                <w:sz w:val="28"/>
                <w:szCs w:val="28"/>
                <w:rtl/>
              </w:rPr>
            </w:pPr>
          </w:p>
        </w:tc>
        <w:tc>
          <w:tcPr>
            <w:tcW w:w="1674" w:type="dxa"/>
            <w:shd w:val="clear" w:color="auto" w:fill="A5A5A5" w:themeFill="accent3"/>
          </w:tcPr>
          <w:p w14:paraId="272ED761" w14:textId="77777777" w:rsidR="0059243D" w:rsidRDefault="0059243D" w:rsidP="0059243D">
            <w:pPr>
              <w:rPr>
                <w:ins w:id="37" w:author="omarhamad.h@outlook.sa" w:date="2021-06-26T20:26:00Z"/>
                <w:color w:val="FF0000"/>
                <w:sz w:val="28"/>
                <w:szCs w:val="28"/>
                <w:rtl/>
              </w:rPr>
            </w:pPr>
          </w:p>
          <w:p w14:paraId="56C78035" w14:textId="7184FFE6" w:rsidR="00663654" w:rsidRDefault="00663654" w:rsidP="00112B21">
            <w:pPr>
              <w:rPr>
                <w:color w:val="FF0000"/>
                <w:sz w:val="28"/>
                <w:szCs w:val="28"/>
                <w:rtl/>
              </w:rPr>
            </w:pPr>
            <w:ins w:id="38" w:author="omarhamad.h@outlook.sa" w:date="2021-06-26T20:26:00Z">
              <w:r>
                <w:rPr>
                  <w:rFonts w:hint="cs"/>
                  <w:color w:val="FF0000"/>
                  <w:sz w:val="28"/>
                  <w:szCs w:val="28"/>
                  <w:rtl/>
                </w:rPr>
                <w:t>مرتفع</w:t>
              </w:r>
            </w:ins>
          </w:p>
        </w:tc>
        <w:tc>
          <w:tcPr>
            <w:tcW w:w="1674" w:type="dxa"/>
          </w:tcPr>
          <w:p w14:paraId="39C25CF6" w14:textId="77777777" w:rsidR="0059243D" w:rsidRDefault="0059243D" w:rsidP="0059243D">
            <w:pPr>
              <w:rPr>
                <w:ins w:id="39" w:author="omarhamad.h@outlook.sa" w:date="2021-06-26T20:35:00Z"/>
                <w:color w:val="FF0000"/>
                <w:sz w:val="28"/>
                <w:szCs w:val="28"/>
                <w:rtl/>
              </w:rPr>
            </w:pPr>
          </w:p>
          <w:p w14:paraId="3E8E5F07" w14:textId="205585B0" w:rsidR="00112B21" w:rsidRDefault="00112B21" w:rsidP="00112B21">
            <w:pPr>
              <w:rPr>
                <w:color w:val="FF0000"/>
                <w:sz w:val="28"/>
                <w:szCs w:val="28"/>
                <w:rtl/>
              </w:rPr>
            </w:pPr>
            <w:ins w:id="40" w:author="omarhamad.h@outlook.sa" w:date="2021-06-26T20:35:00Z">
              <w:r>
                <w:rPr>
                  <w:rFonts w:hint="cs"/>
                  <w:color w:val="FF0000"/>
                  <w:sz w:val="28"/>
                  <w:szCs w:val="28"/>
                  <w:rtl/>
                </w:rPr>
                <w:t>.......</w:t>
              </w:r>
            </w:ins>
          </w:p>
        </w:tc>
        <w:tc>
          <w:tcPr>
            <w:tcW w:w="1674" w:type="dxa"/>
          </w:tcPr>
          <w:p w14:paraId="0B98AD15" w14:textId="77777777" w:rsidR="0059243D" w:rsidRDefault="0059243D" w:rsidP="0059243D">
            <w:pPr>
              <w:rPr>
                <w:ins w:id="41" w:author="omarhamad.h@outlook.sa" w:date="2021-06-26T20:35:00Z"/>
                <w:color w:val="FF0000"/>
                <w:sz w:val="28"/>
                <w:szCs w:val="28"/>
                <w:rtl/>
              </w:rPr>
            </w:pPr>
          </w:p>
          <w:p w14:paraId="76E05560" w14:textId="1C0A6C11" w:rsidR="00112B21" w:rsidRDefault="00112B21" w:rsidP="00112B21">
            <w:pPr>
              <w:rPr>
                <w:color w:val="FF0000"/>
                <w:sz w:val="28"/>
                <w:szCs w:val="28"/>
                <w:rtl/>
              </w:rPr>
            </w:pPr>
            <w:ins w:id="42" w:author="omarhamad.h@outlook.sa" w:date="2021-06-26T20:35:00Z">
              <w:r>
                <w:rPr>
                  <w:rFonts w:hint="cs"/>
                  <w:color w:val="FF0000"/>
                  <w:sz w:val="28"/>
                  <w:szCs w:val="28"/>
                  <w:rtl/>
                </w:rPr>
                <w:t>.......</w:t>
              </w:r>
            </w:ins>
          </w:p>
        </w:tc>
      </w:tr>
    </w:tbl>
    <w:p w14:paraId="27C40D9B" w14:textId="274ABCAA" w:rsidR="006F673D" w:rsidRPr="0059243D" w:rsidRDefault="006F673D" w:rsidP="006F673D">
      <w:pPr>
        <w:bidi w:val="0"/>
        <w:jc w:val="center"/>
        <w:rPr>
          <w:color w:val="FF0000"/>
          <w:sz w:val="24"/>
          <w:szCs w:val="24"/>
        </w:rPr>
      </w:pPr>
    </w:p>
    <w:p w14:paraId="70C79A05" w14:textId="43A8D2C3" w:rsidR="00112B21" w:rsidRDefault="00112B21" w:rsidP="00112B21">
      <w:pPr>
        <w:rPr>
          <w:color w:val="FF0000"/>
          <w:sz w:val="28"/>
          <w:szCs w:val="28"/>
          <w:rtl/>
        </w:rPr>
      </w:pPr>
    </w:p>
    <w:p w14:paraId="3EAA5509" w14:textId="278D1E13" w:rsidR="00112B21" w:rsidRDefault="00112B21" w:rsidP="00112B21">
      <w:pPr>
        <w:rPr>
          <w:color w:val="FF0000"/>
          <w:sz w:val="28"/>
          <w:szCs w:val="28"/>
          <w:rtl/>
        </w:rPr>
      </w:pPr>
    </w:p>
    <w:p w14:paraId="6BC796A4" w14:textId="21B34E8F" w:rsidR="00112B21" w:rsidRDefault="00112B21" w:rsidP="00112B21">
      <w:pPr>
        <w:rPr>
          <w:color w:val="FF0000"/>
          <w:sz w:val="28"/>
          <w:szCs w:val="28"/>
          <w:rtl/>
        </w:rPr>
      </w:pPr>
    </w:p>
    <w:p w14:paraId="76D990F9" w14:textId="12272C17" w:rsidR="0063499F" w:rsidRPr="003D4E75" w:rsidRDefault="0063499F" w:rsidP="00112B21">
      <w:pPr>
        <w:rPr>
          <w:color w:val="000000" w:themeColor="text1"/>
          <w:sz w:val="28"/>
          <w:szCs w:val="28"/>
          <w:lang w:val="en-AE"/>
        </w:rPr>
      </w:pPr>
      <w:r>
        <w:rPr>
          <w:rFonts w:hint="cs"/>
          <w:color w:val="000000" w:themeColor="text1"/>
          <w:sz w:val="28"/>
          <w:szCs w:val="28"/>
          <w:rtl/>
        </w:rPr>
        <w:t xml:space="preserve">تم اختيار التصميم باللون </w:t>
      </w:r>
      <w:r>
        <w:rPr>
          <w:rFonts w:hint="cs"/>
          <w:color w:val="FFFF00"/>
          <w:sz w:val="28"/>
          <w:szCs w:val="28"/>
          <w:rtl/>
        </w:rPr>
        <w:t xml:space="preserve">الأصفر </w:t>
      </w:r>
      <w:r>
        <w:rPr>
          <w:rFonts w:hint="cs"/>
          <w:color w:val="000000" w:themeColor="text1"/>
          <w:sz w:val="28"/>
          <w:szCs w:val="28"/>
          <w:rtl/>
        </w:rPr>
        <w:t xml:space="preserve">تم اختيار المحرك لأنه يعتبر من أسرع المحركات في الحركة مع أربع عجلات من أجل توازن جيد وتكلفة  أقل من وضع المزيد من  العجلات ووضعها دائرية لتكون قريبه من الأرض من أجل ثبات أفضل </w:t>
      </w:r>
      <w:r w:rsidR="003D4E75">
        <w:rPr>
          <w:rFonts w:hint="cs"/>
          <w:color w:val="000000" w:themeColor="text1"/>
          <w:sz w:val="28"/>
          <w:szCs w:val="28"/>
          <w:rtl/>
        </w:rPr>
        <w:t xml:space="preserve">, وتم اختيار الشكل شبه منحرف ويتم تصميمه بالثري دي لأن الشكل معقد قليلا , القاعدة سوف تكون متلاصقة في الأرض تقريبا من أجل ثبات أفضل . </w:t>
      </w:r>
    </w:p>
    <w:sectPr w:rsidR="0063499F" w:rsidRPr="003D4E75" w:rsidSect="00915B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hamad.h@outlook.sa">
    <w15:presenceInfo w15:providerId="Windows Live" w15:userId="4e5b1d49af525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3D"/>
    <w:rsid w:val="000876D1"/>
    <w:rsid w:val="00112B21"/>
    <w:rsid w:val="003D4E75"/>
    <w:rsid w:val="003D714B"/>
    <w:rsid w:val="0059243D"/>
    <w:rsid w:val="0063499F"/>
    <w:rsid w:val="00663654"/>
    <w:rsid w:val="006F673D"/>
    <w:rsid w:val="006F7E88"/>
    <w:rsid w:val="007630C2"/>
    <w:rsid w:val="007C42CF"/>
    <w:rsid w:val="00915BB0"/>
    <w:rsid w:val="00A06810"/>
    <w:rsid w:val="00B55E93"/>
    <w:rsid w:val="00BD0040"/>
    <w:rsid w:val="00E10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2824"/>
  <w15:chartTrackingRefBased/>
  <w15:docId w15:val="{435D6CCE-DB2F-4AF5-9604-FB2C39A2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6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2">
    <w:name w:val="Grid Table 5 Dark Accent 2"/>
    <w:basedOn w:val="a1"/>
    <w:uiPriority w:val="50"/>
    <w:rsid w:val="005924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111</Words>
  <Characters>634</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omarhamad.h@outlook.sa</dc:creator>
  <cp:keywords/>
  <dc:description/>
  <cp:lastModifiedBy>omarhamad.h@outlook.sa</cp:lastModifiedBy>
  <cp:revision>2</cp:revision>
  <dcterms:created xsi:type="dcterms:W3CDTF">2021-06-26T17:04:00Z</dcterms:created>
  <dcterms:modified xsi:type="dcterms:W3CDTF">2021-07-04T16:40:00Z</dcterms:modified>
</cp:coreProperties>
</file>